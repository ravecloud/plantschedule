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5DAD2" w14:textId="45ADD72A" w:rsidR="00314AA7" w:rsidRDefault="009B0227" w:rsidP="00314AA7">
      <w:pPr>
        <w:rPr>
          <w:rFonts w:asciiTheme="majorHAnsi" w:eastAsiaTheme="majorEastAsia" w:hAnsiTheme="majorHAnsi" w:cstheme="majorBidi"/>
          <w:color w:val="0F4761" w:themeColor="accent1" w:themeShade="BF"/>
          <w:sz w:val="40"/>
          <w:szCs w:val="40"/>
          <w:lang w:val="en-US"/>
        </w:rPr>
      </w:pPr>
      <w:r>
        <w:rPr>
          <w:rFonts w:asciiTheme="majorHAnsi" w:eastAsiaTheme="majorEastAsia" w:hAnsiTheme="majorHAnsi" w:cstheme="majorBidi"/>
          <w:color w:val="0F4761" w:themeColor="accent1" w:themeShade="BF"/>
          <w:sz w:val="40"/>
          <w:szCs w:val="40"/>
          <w:lang w:val="en-US"/>
        </w:rPr>
        <w:t>Online</w:t>
      </w:r>
      <w:r w:rsidR="00314AA7" w:rsidRPr="00314AA7">
        <w:rPr>
          <w:rFonts w:asciiTheme="majorHAnsi" w:eastAsiaTheme="majorEastAsia" w:hAnsiTheme="majorHAnsi" w:cstheme="majorBidi"/>
          <w:color w:val="0F4761" w:themeColor="accent1" w:themeShade="BF"/>
          <w:sz w:val="40"/>
          <w:szCs w:val="40"/>
          <w:lang w:val="en-US"/>
        </w:rPr>
        <w:t xml:space="preserve"> Scheduling via Simulation-Optimization for Multiproduct Batch Plants</w:t>
      </w:r>
    </w:p>
    <w:p w14:paraId="3C1E664D" w14:textId="2B046B5E" w:rsidR="00D71BBA" w:rsidRPr="00D71BBA" w:rsidRDefault="00D71BBA" w:rsidP="00D71BBA">
      <w:pPr>
        <w:rPr>
          <w:lang w:val="en-US"/>
        </w:rPr>
      </w:pPr>
      <w:r w:rsidRPr="00D71BBA">
        <w:rPr>
          <w:lang w:val="en-US"/>
        </w:rPr>
        <w:t xml:space="preserve">Scheduling in the process industry determines the sequence and timing of operations to optimize objectives such as minimizing order tardiness and improving plant </w:t>
      </w:r>
      <w:r w:rsidR="009B0227">
        <w:rPr>
          <w:lang w:val="en-US"/>
        </w:rPr>
        <w:t>utilization</w:t>
      </w:r>
      <w:r w:rsidRPr="00D71BBA">
        <w:rPr>
          <w:lang w:val="en-US"/>
        </w:rPr>
        <w:t xml:space="preserve">. </w:t>
      </w:r>
      <w:r w:rsidR="009B0227">
        <w:rPr>
          <w:lang w:val="en-US"/>
        </w:rPr>
        <w:t>In research, scheduling problems are t</w:t>
      </w:r>
      <w:r w:rsidRPr="00D71BBA">
        <w:rPr>
          <w:lang w:val="en-US"/>
        </w:rPr>
        <w:t>raditionally</w:t>
      </w:r>
      <w:r w:rsidR="009B0227">
        <w:rPr>
          <w:lang w:val="en-US"/>
        </w:rPr>
        <w:t xml:space="preserve"> solved “batch-wise”, i.e. for an idle plant and a given set of orders, production recipes and due dates, optimal schedules are computed. </w:t>
      </w:r>
      <w:r w:rsidR="00217F3B">
        <w:rPr>
          <w:lang w:val="en-US"/>
        </w:rPr>
        <w:t>However, this</w:t>
      </w:r>
      <w:r w:rsidR="009B0227">
        <w:rPr>
          <w:lang w:val="en-US"/>
        </w:rPr>
        <w:t xml:space="preserve"> does not reflect</w:t>
      </w:r>
      <w:r w:rsidR="00217F3B">
        <w:rPr>
          <w:lang w:val="en-US"/>
        </w:rPr>
        <w:t xml:space="preserve"> </w:t>
      </w:r>
      <w:r w:rsidR="009B0227">
        <w:rPr>
          <w:lang w:val="en-US"/>
        </w:rPr>
        <w:t xml:space="preserve">reality of production planning and </w:t>
      </w:r>
      <w:r w:rsidRPr="00D71BBA">
        <w:rPr>
          <w:lang w:val="en-US"/>
        </w:rPr>
        <w:t>scheduling</w:t>
      </w:r>
      <w:r w:rsidR="001D4EBA">
        <w:rPr>
          <w:lang w:val="en-US"/>
        </w:rPr>
        <w:t xml:space="preserve"> which is a continuous process</w:t>
      </w:r>
      <w:r w:rsidR="00217F3B">
        <w:rPr>
          <w:lang w:val="en-US"/>
        </w:rPr>
        <w:t xml:space="preserve">, </w:t>
      </w:r>
      <w:r w:rsidR="009B0227">
        <w:rPr>
          <w:lang w:val="en-US"/>
        </w:rPr>
        <w:t xml:space="preserve">where new orders arrive periodically or at </w:t>
      </w:r>
      <w:r w:rsidR="00217F3B">
        <w:rPr>
          <w:lang w:val="en-US"/>
        </w:rPr>
        <w:t>unknown instances</w:t>
      </w:r>
      <w:r w:rsidR="009B0227">
        <w:rPr>
          <w:lang w:val="en-US"/>
        </w:rPr>
        <w:t>, the real operations take longer or shorter periods of time than specified in the recipes, pieces or equipment break down</w:t>
      </w:r>
      <w:r w:rsidR="003D1FA2">
        <w:rPr>
          <w:lang w:val="en-US"/>
        </w:rPr>
        <w:t>,</w:t>
      </w:r>
      <w:r w:rsidR="009B0227">
        <w:rPr>
          <w:lang w:val="en-US"/>
        </w:rPr>
        <w:t xml:space="preserve"> or operations cannot be executed as planned because resources are not available</w:t>
      </w:r>
      <w:r w:rsidR="007F68FE">
        <w:rPr>
          <w:lang w:val="en-US"/>
        </w:rPr>
        <w:t xml:space="preserve">. </w:t>
      </w:r>
      <w:r w:rsidR="003D1FA2">
        <w:rPr>
          <w:lang w:val="en-US"/>
        </w:rPr>
        <w:t xml:space="preserve">All these aspects could be covered by infinitely fast re-computation of optimal schedules whenever an event happens or new information becomes available, but this is practically impossible for realistic problems due to the required computation time. </w:t>
      </w:r>
    </w:p>
    <w:p w14:paraId="75476153" w14:textId="756460A0" w:rsidR="00D71BBA" w:rsidRPr="00D71BBA" w:rsidRDefault="007F67B2" w:rsidP="00D71BBA">
      <w:pPr>
        <w:rPr>
          <w:lang w:val="en-US"/>
        </w:rPr>
      </w:pPr>
      <w:r>
        <w:rPr>
          <w:lang w:val="en-US"/>
        </w:rPr>
        <w:t xml:space="preserve">In online or </w:t>
      </w:r>
      <w:r w:rsidR="00D71BBA" w:rsidRPr="00D71BBA">
        <w:rPr>
          <w:lang w:val="en-US"/>
        </w:rPr>
        <w:t>real-time scheduling</w:t>
      </w:r>
      <w:r>
        <w:rPr>
          <w:lang w:val="en-US"/>
        </w:rPr>
        <w:t>,</w:t>
      </w:r>
      <w:r w:rsidR="00D71BBA" w:rsidRPr="00D71BBA">
        <w:rPr>
          <w:lang w:val="en-US"/>
        </w:rPr>
        <w:t xml:space="preserve"> a continuous exchange of information between the scheduling system and the </w:t>
      </w:r>
      <w:r>
        <w:rPr>
          <w:lang w:val="en-US"/>
        </w:rPr>
        <w:t xml:space="preserve">control system of the </w:t>
      </w:r>
      <w:r w:rsidR="00D71BBA" w:rsidRPr="00D71BBA">
        <w:rPr>
          <w:lang w:val="en-US"/>
        </w:rPr>
        <w:t>production plant</w:t>
      </w:r>
      <w:r>
        <w:rPr>
          <w:lang w:val="en-US"/>
        </w:rPr>
        <w:t xml:space="preserve"> is necessary.</w:t>
      </w:r>
      <w:r w:rsidR="00D71BBA" w:rsidRPr="00D71BBA">
        <w:rPr>
          <w:lang w:val="en-US"/>
        </w:rPr>
        <w:t xml:space="preserve"> Th</w:t>
      </w:r>
      <w:r>
        <w:rPr>
          <w:lang w:val="en-US"/>
        </w:rPr>
        <w:t>e</w:t>
      </w:r>
      <w:r w:rsidR="00D71BBA" w:rsidRPr="00D71BBA">
        <w:rPr>
          <w:lang w:val="en-US"/>
        </w:rPr>
        <w:t xml:space="preserve"> </w:t>
      </w:r>
      <w:r>
        <w:rPr>
          <w:lang w:val="en-US"/>
        </w:rPr>
        <w:t xml:space="preserve">scheduling model must be </w:t>
      </w:r>
      <w:r w:rsidR="00D71BBA" w:rsidRPr="00D71BBA">
        <w:rPr>
          <w:lang w:val="en-US"/>
        </w:rPr>
        <w:t xml:space="preserve">updated </w:t>
      </w:r>
      <w:r>
        <w:rPr>
          <w:lang w:val="en-US"/>
        </w:rPr>
        <w:t xml:space="preserve">frequently </w:t>
      </w:r>
      <w:r w:rsidR="00D71BBA" w:rsidRPr="00D71BBA">
        <w:rPr>
          <w:lang w:val="en-US"/>
        </w:rPr>
        <w:t xml:space="preserve">to reflect the current </w:t>
      </w:r>
      <w:r>
        <w:rPr>
          <w:lang w:val="en-US"/>
        </w:rPr>
        <w:t xml:space="preserve">state of the </w:t>
      </w:r>
      <w:r w:rsidR="00D71BBA" w:rsidRPr="00D71BBA">
        <w:rPr>
          <w:lang w:val="en-US"/>
        </w:rPr>
        <w:t xml:space="preserve">production </w:t>
      </w:r>
      <w:r>
        <w:rPr>
          <w:lang w:val="en-US"/>
        </w:rPr>
        <w:t>system and of the orders. The scheduling algorithm must react to events and disturbances fast, but also utilize the available computing power such that the schedule is near optimal.</w:t>
      </w:r>
    </w:p>
    <w:p w14:paraId="4E6DA6AF" w14:textId="1ADBBB2D" w:rsidR="00D71BBA" w:rsidRPr="00D71BBA" w:rsidRDefault="00D71BBA" w:rsidP="00D71BBA">
      <w:pPr>
        <w:rPr>
          <w:lang w:val="en-US"/>
        </w:rPr>
      </w:pPr>
      <w:r w:rsidRPr="00D71BBA">
        <w:rPr>
          <w:lang w:val="en-US"/>
        </w:rPr>
        <w:t>We present a</w:t>
      </w:r>
      <w:r w:rsidR="007F67B2">
        <w:rPr>
          <w:lang w:val="en-US"/>
        </w:rPr>
        <w:t>n online</w:t>
      </w:r>
      <w:r w:rsidRPr="00D71BBA">
        <w:rPr>
          <w:lang w:val="en-US"/>
        </w:rPr>
        <w:t xml:space="preserve"> </w:t>
      </w:r>
      <w:r w:rsidR="00B94BDC">
        <w:rPr>
          <w:lang w:val="en-US"/>
        </w:rPr>
        <w:t xml:space="preserve">iterative </w:t>
      </w:r>
      <w:r w:rsidRPr="00D71BBA">
        <w:rPr>
          <w:lang w:val="en-US"/>
        </w:rPr>
        <w:t xml:space="preserve">simulation-optimization approach </w:t>
      </w:r>
      <w:r w:rsidR="007F67B2">
        <w:rPr>
          <w:lang w:val="en-US"/>
        </w:rPr>
        <w:t xml:space="preserve">which is </w:t>
      </w:r>
      <w:r w:rsidRPr="00D71BBA">
        <w:rPr>
          <w:lang w:val="en-US"/>
        </w:rPr>
        <w:t xml:space="preserve">tailored </w:t>
      </w:r>
      <w:r w:rsidR="00B94BDC">
        <w:rPr>
          <w:lang w:val="en-US"/>
        </w:rPr>
        <w:t>to handle these challenges. It builds on our previous work on simulation-optimization using evolutionary algorithms</w:t>
      </w:r>
      <w:r w:rsidR="008E3A91">
        <w:rPr>
          <w:lang w:val="en-US"/>
        </w:rPr>
        <w:t>, as described</w:t>
      </w:r>
      <w:r w:rsidR="00B95A8E">
        <w:rPr>
          <w:lang w:val="en-US"/>
        </w:rPr>
        <w:t xml:space="preserve"> in</w:t>
      </w:r>
      <w:r w:rsidR="00B94BDC">
        <w:rPr>
          <w:lang w:val="en-US"/>
        </w:rPr>
        <w:t xml:space="preserve"> </w:t>
      </w:r>
      <w:sdt>
        <w:sdtPr>
          <w:rPr>
            <w:lang w:val="en-US"/>
          </w:rPr>
          <w:id w:val="813912484"/>
          <w:citation/>
        </w:sdtPr>
        <w:sdtContent>
          <w:r w:rsidR="007E78EF">
            <w:rPr>
              <w:lang w:val="en-US"/>
            </w:rPr>
            <w:fldChar w:fldCharType="begin"/>
          </w:r>
          <w:r w:rsidR="007E78EF" w:rsidRPr="007E78EF">
            <w:rPr>
              <w:lang w:val="en-US"/>
            </w:rPr>
            <w:instrText xml:space="preserve">CITATION Chr22 \l 1031 </w:instrText>
          </w:r>
          <w:r w:rsidR="007E78EF">
            <w:rPr>
              <w:lang w:val="en-US"/>
            </w:rPr>
            <w:fldChar w:fldCharType="separate"/>
          </w:r>
          <w:r w:rsidR="00654A60" w:rsidRPr="00654A60">
            <w:rPr>
              <w:noProof/>
              <w:lang w:val="en-US"/>
            </w:rPr>
            <w:t>[1]</w:t>
          </w:r>
          <w:r w:rsidR="007E78EF">
            <w:rPr>
              <w:lang w:val="en-US"/>
            </w:rPr>
            <w:fldChar w:fldCharType="end"/>
          </w:r>
        </w:sdtContent>
      </w:sdt>
      <w:r w:rsidR="00B94BDC">
        <w:rPr>
          <w:lang w:val="en-US"/>
        </w:rPr>
        <w:t>. The evolutionary algorithm continuously searches for better schedules while t</w:t>
      </w:r>
      <w:r w:rsidRPr="00D71BBA">
        <w:rPr>
          <w:lang w:val="en-US"/>
        </w:rPr>
        <w:t xml:space="preserve">he simulation model is updated with the latest </w:t>
      </w:r>
      <w:r w:rsidR="00B94BDC">
        <w:rPr>
          <w:lang w:val="en-US"/>
        </w:rPr>
        <w:t>information so that the evaluation of each generation of solutions reflects the current situation. After a pre-specified reaction time, a new solution is available after major disturbances. While the first operations of this solution are started, the schedule is further improved</w:t>
      </w:r>
      <w:r w:rsidR="002D75C9">
        <w:rPr>
          <w:lang w:val="en-US"/>
        </w:rPr>
        <w:t xml:space="preserve"> continuously and each assignment and timing of an operation that has not been started i</w:t>
      </w:r>
      <w:r w:rsidR="007861BD">
        <w:rPr>
          <w:lang w:val="en-US"/>
        </w:rPr>
        <w:t>s</w:t>
      </w:r>
      <w:r w:rsidR="007F68FE">
        <w:rPr>
          <w:lang w:val="en-US"/>
        </w:rPr>
        <w:t xml:space="preserve"> </w:t>
      </w:r>
      <w:r w:rsidR="002D75C9">
        <w:rPr>
          <w:lang w:val="en-US"/>
        </w:rPr>
        <w:t>based on the currently best solution.</w:t>
      </w:r>
    </w:p>
    <w:p w14:paraId="5FA07964" w14:textId="7B7C8C8C" w:rsidR="00D71BBA" w:rsidRPr="00D71BBA" w:rsidRDefault="00D71BBA" w:rsidP="00D71BBA">
      <w:pPr>
        <w:rPr>
          <w:lang w:val="en-US"/>
        </w:rPr>
      </w:pPr>
      <w:r w:rsidRPr="00D71BBA">
        <w:rPr>
          <w:lang w:val="en-US"/>
        </w:rPr>
        <w:t xml:space="preserve">We validate our approach using a multiproduct, multistage batch </w:t>
      </w:r>
      <w:r>
        <w:rPr>
          <w:lang w:val="en-US"/>
        </w:rPr>
        <w:t xml:space="preserve">plant </w:t>
      </w:r>
      <w:r w:rsidR="002D75C9">
        <w:rPr>
          <w:lang w:val="en-US"/>
        </w:rPr>
        <w:t>from</w:t>
      </w:r>
      <w:r w:rsidRPr="00D71BBA">
        <w:rPr>
          <w:lang w:val="en-US"/>
        </w:rPr>
        <w:t xml:space="preserve"> the pharmaceutical industry</w:t>
      </w:r>
      <w:r w:rsidR="00B95A8E">
        <w:rPr>
          <w:lang w:val="en-US"/>
        </w:rPr>
        <w:t>, as</w:t>
      </w:r>
      <w:r w:rsidR="008E3A91">
        <w:rPr>
          <w:lang w:val="en-US"/>
        </w:rPr>
        <w:t xml:space="preserve"> </w:t>
      </w:r>
      <w:r w:rsidR="00B95A8E">
        <w:rPr>
          <w:lang w:val="en-US"/>
        </w:rPr>
        <w:t>in</w:t>
      </w:r>
      <w:r w:rsidR="00A760B9">
        <w:rPr>
          <w:lang w:val="en-US"/>
        </w:rPr>
        <w:t xml:space="preserve"> the work of </w:t>
      </w:r>
      <w:proofErr w:type="spellStart"/>
      <w:r w:rsidR="00A760B9">
        <w:rPr>
          <w:lang w:val="en-US"/>
        </w:rPr>
        <w:t>Kopanos</w:t>
      </w:r>
      <w:proofErr w:type="spellEnd"/>
      <w:r w:rsidR="00A760B9">
        <w:rPr>
          <w:lang w:val="en-US"/>
        </w:rPr>
        <w:t xml:space="preserve"> et al</w:t>
      </w:r>
      <w:r w:rsidR="008E3A91">
        <w:rPr>
          <w:lang w:val="en-US"/>
        </w:rPr>
        <w:t>.</w:t>
      </w:r>
      <w:r w:rsidR="002D75C9">
        <w:rPr>
          <w:lang w:val="en-US"/>
        </w:rPr>
        <w:t xml:space="preserve"> </w:t>
      </w:r>
      <w:sdt>
        <w:sdtPr>
          <w:rPr>
            <w:lang w:val="en-US"/>
          </w:rPr>
          <w:id w:val="-1427875054"/>
          <w:citation/>
        </w:sdtPr>
        <w:sdtContent>
          <w:r w:rsidR="007E78EF">
            <w:rPr>
              <w:lang w:val="en-US"/>
            </w:rPr>
            <w:fldChar w:fldCharType="begin"/>
          </w:r>
          <w:r w:rsidR="007E78EF" w:rsidRPr="007F68FE">
            <w:rPr>
              <w:lang w:val="en-US"/>
            </w:rPr>
            <w:instrText xml:space="preserve"> CITATION Kop10 \l 1031 </w:instrText>
          </w:r>
          <w:r w:rsidR="007E78EF">
            <w:rPr>
              <w:lang w:val="en-US"/>
            </w:rPr>
            <w:fldChar w:fldCharType="separate"/>
          </w:r>
          <w:r w:rsidR="00654A60" w:rsidRPr="00654A60">
            <w:rPr>
              <w:noProof/>
              <w:lang w:val="en-US"/>
            </w:rPr>
            <w:t>[2]</w:t>
          </w:r>
          <w:r w:rsidR="007E78EF">
            <w:rPr>
              <w:lang w:val="en-US"/>
            </w:rPr>
            <w:fldChar w:fldCharType="end"/>
          </w:r>
        </w:sdtContent>
      </w:sdt>
      <w:r w:rsidR="00B95A8E">
        <w:rPr>
          <w:lang w:val="en-US"/>
        </w:rPr>
        <w:t>,</w:t>
      </w:r>
      <w:r w:rsidR="007861BD">
        <w:rPr>
          <w:lang w:val="en-US"/>
        </w:rPr>
        <w:t xml:space="preserve"> </w:t>
      </w:r>
      <w:r w:rsidR="002D75C9">
        <w:rPr>
          <w:lang w:val="en-US"/>
        </w:rPr>
        <w:t>and</w:t>
      </w:r>
      <w:r w:rsidRPr="00D71BBA">
        <w:rPr>
          <w:lang w:val="en-US"/>
        </w:rPr>
        <w:t xml:space="preserve"> demonstrat</w:t>
      </w:r>
      <w:r w:rsidR="002D75C9">
        <w:rPr>
          <w:lang w:val="en-US"/>
        </w:rPr>
        <w:t>e</w:t>
      </w:r>
      <w:r w:rsidRPr="00D71BBA">
        <w:rPr>
          <w:lang w:val="en-US"/>
        </w:rPr>
        <w:t xml:space="preserve"> that it can generate high-quality solutions </w:t>
      </w:r>
      <w:r w:rsidR="002D75C9">
        <w:rPr>
          <w:lang w:val="en-US"/>
        </w:rPr>
        <w:t xml:space="preserve">in the presence of new order arrivals and disturbances. The </w:t>
      </w:r>
      <w:r w:rsidRPr="00D71BBA">
        <w:rPr>
          <w:lang w:val="en-US"/>
        </w:rPr>
        <w:t xml:space="preserve">results </w:t>
      </w:r>
      <w:r w:rsidR="002D75C9">
        <w:rPr>
          <w:lang w:val="en-US"/>
        </w:rPr>
        <w:t xml:space="preserve">are compared </w:t>
      </w:r>
      <w:r w:rsidRPr="00D71BBA">
        <w:rPr>
          <w:lang w:val="en-US"/>
        </w:rPr>
        <w:t xml:space="preserve">with those </w:t>
      </w:r>
      <w:r w:rsidR="002D75C9">
        <w:rPr>
          <w:lang w:val="en-US"/>
        </w:rPr>
        <w:t>provided by</w:t>
      </w:r>
      <w:r w:rsidRPr="00D71BBA">
        <w:rPr>
          <w:lang w:val="en-US"/>
        </w:rPr>
        <w:t xml:space="preserve"> an idealized </w:t>
      </w:r>
      <w:r w:rsidR="002D75C9">
        <w:rPr>
          <w:lang w:val="en-US"/>
        </w:rPr>
        <w:t xml:space="preserve">clairvoyant </w:t>
      </w:r>
      <w:r w:rsidRPr="00D71BBA">
        <w:rPr>
          <w:lang w:val="en-US"/>
        </w:rPr>
        <w:t>scheduler</w:t>
      </w:r>
      <w:r w:rsidR="002D75C9">
        <w:rPr>
          <w:lang w:val="en-US"/>
        </w:rPr>
        <w:t xml:space="preserve"> which has access to the full information before the schedule is computed. The influence of the choice of the reaction time after a disturbance which involves a compromise between a fast reaction and better decisions in the immediate future is studied in detail.</w:t>
      </w:r>
    </w:p>
    <w:p w14:paraId="797F5453" w14:textId="7CAAC46F" w:rsidR="007E78EF" w:rsidRDefault="003148C0" w:rsidP="007E78EF">
      <w:pPr>
        <w:rPr>
          <w:lang w:val="en-US"/>
        </w:rPr>
      </w:pPr>
      <w:r w:rsidRPr="00FA2040">
        <w:rPr>
          <w:b/>
          <w:bCs/>
          <w:lang w:val="en-US"/>
        </w:rPr>
        <w:t>Keywords:</w:t>
      </w:r>
      <w:r w:rsidRPr="003148C0">
        <w:rPr>
          <w:lang w:val="en-US"/>
        </w:rPr>
        <w:t xml:space="preserve"> Modelling and Simulation, Large Scale Design and Planning/Scheduling</w:t>
      </w:r>
    </w:p>
    <w:sdt>
      <w:sdtPr>
        <w:rPr>
          <w:rFonts w:asciiTheme="minorHAnsi" w:eastAsiaTheme="minorHAnsi" w:hAnsiTheme="minorHAnsi" w:cstheme="minorBidi"/>
          <w:color w:val="auto"/>
          <w:sz w:val="24"/>
          <w:szCs w:val="24"/>
        </w:rPr>
        <w:id w:val="1977180430"/>
        <w:docPartObj>
          <w:docPartGallery w:val="Bibliographies"/>
          <w:docPartUnique/>
        </w:docPartObj>
      </w:sdtPr>
      <w:sdtEndPr>
        <w:rPr>
          <w:rFonts w:asciiTheme="majorHAnsi" w:eastAsiaTheme="majorEastAsia" w:hAnsiTheme="majorHAnsi" w:cstheme="majorBidi"/>
          <w:color w:val="0F4761" w:themeColor="accent1" w:themeShade="BF"/>
          <w:sz w:val="40"/>
          <w:szCs w:val="40"/>
        </w:rPr>
      </w:sdtEndPr>
      <w:sdtContent>
        <w:p w14:paraId="7D03ED64" w14:textId="508C8C3E" w:rsidR="007E78EF" w:rsidRPr="007F68FE" w:rsidRDefault="007E78EF">
          <w:pPr>
            <w:pStyle w:val="Heading1"/>
            <w:rPr>
              <w:rFonts w:asciiTheme="minorHAnsi" w:hAnsiTheme="minorHAnsi"/>
              <w:b/>
              <w:bCs/>
              <w:color w:val="000000" w:themeColor="text1"/>
              <w:sz w:val="24"/>
              <w:szCs w:val="24"/>
              <w:lang w:val="en-US"/>
            </w:rPr>
          </w:pPr>
          <w:r w:rsidRPr="007F68FE">
            <w:rPr>
              <w:rFonts w:asciiTheme="minorHAnsi" w:hAnsiTheme="minorHAnsi"/>
              <w:b/>
              <w:bCs/>
              <w:color w:val="000000" w:themeColor="text1"/>
              <w:sz w:val="24"/>
              <w:szCs w:val="24"/>
              <w:lang w:val="en-US"/>
            </w:rPr>
            <w:t>References</w:t>
          </w:r>
        </w:p>
        <w:sdt>
          <w:sdtPr>
            <w:id w:val="-573587230"/>
            <w:bibliography/>
          </w:sdtPr>
          <w:sdtEndPr>
            <w:rPr>
              <w:rFonts w:asciiTheme="majorHAnsi" w:eastAsiaTheme="majorEastAsia" w:hAnsiTheme="majorHAnsi" w:cstheme="majorBidi"/>
              <w:color w:val="0F4761" w:themeColor="accent1" w:themeShade="BF"/>
              <w:sz w:val="40"/>
              <w:szCs w:val="40"/>
            </w:rPr>
          </w:sdtEndPr>
          <w:sdtContent>
            <w:p w14:paraId="30096FF0" w14:textId="77777777" w:rsidR="00654A60" w:rsidRDefault="007E78EF" w:rsidP="00654A60">
              <w:pPr>
                <w:rPr>
                  <w:noProof/>
                </w:rPr>
              </w:pPr>
              <w:r>
                <w:fldChar w:fldCharType="begin"/>
              </w:r>
              <w:r w:rsidRPr="00654A6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727"/>
              </w:tblGrid>
              <w:tr w:rsidR="00654A60" w:rsidRPr="00902FBB" w14:paraId="538205F3" w14:textId="77777777">
                <w:trPr>
                  <w:divId w:val="1868903448"/>
                  <w:tblCellSpacing w:w="15" w:type="dxa"/>
                </w:trPr>
                <w:tc>
                  <w:tcPr>
                    <w:tcW w:w="50" w:type="pct"/>
                    <w:hideMark/>
                  </w:tcPr>
                  <w:p w14:paraId="0C32E04E" w14:textId="1F58E301" w:rsidR="00654A60" w:rsidRDefault="00654A60">
                    <w:pPr>
                      <w:pStyle w:val="Bibliography"/>
                      <w:rPr>
                        <w:noProof/>
                        <w:kern w:val="0"/>
                        <w:lang w:val="en-US"/>
                        <w14:ligatures w14:val="none"/>
                      </w:rPr>
                    </w:pPr>
                    <w:r>
                      <w:rPr>
                        <w:noProof/>
                        <w:lang w:val="en-US"/>
                      </w:rPr>
                      <w:t xml:space="preserve">[1] </w:t>
                    </w:r>
                  </w:p>
                </w:tc>
                <w:tc>
                  <w:tcPr>
                    <w:tcW w:w="0" w:type="auto"/>
                    <w:hideMark/>
                  </w:tcPr>
                  <w:p w14:paraId="16D3B98D" w14:textId="77777777" w:rsidR="00654A60" w:rsidRDefault="00654A60">
                    <w:pPr>
                      <w:pStyle w:val="Bibliography"/>
                      <w:rPr>
                        <w:noProof/>
                        <w:lang w:val="en-US"/>
                      </w:rPr>
                    </w:pPr>
                    <w:r>
                      <w:rPr>
                        <w:noProof/>
                        <w:lang w:val="en-US"/>
                      </w:rPr>
                      <w:t xml:space="preserve">C. Klanke, E. Pasieka, D. Bleidorn, C. Koslwoski, C. Sonntag and S. Engell, "Evolutionary Algorithm-based Optimal Batch Production Scheduling," </w:t>
                    </w:r>
                    <w:r>
                      <w:rPr>
                        <w:i/>
                        <w:iCs/>
                        <w:noProof/>
                        <w:lang w:val="en-US"/>
                      </w:rPr>
                      <w:t xml:space="preserve">Computer Aided Chemical Engineering, </w:t>
                    </w:r>
                    <w:r>
                      <w:rPr>
                        <w:noProof/>
                        <w:lang w:val="en-US"/>
                      </w:rPr>
                      <w:t xml:space="preserve">pp. 535-540, 2022. </w:t>
                    </w:r>
                  </w:p>
                </w:tc>
              </w:tr>
              <w:tr w:rsidR="00654A60" w:rsidRPr="00902FBB" w14:paraId="4CEC99F5" w14:textId="77777777">
                <w:trPr>
                  <w:divId w:val="1868903448"/>
                  <w:tblCellSpacing w:w="15" w:type="dxa"/>
                </w:trPr>
                <w:tc>
                  <w:tcPr>
                    <w:tcW w:w="50" w:type="pct"/>
                    <w:hideMark/>
                  </w:tcPr>
                  <w:p w14:paraId="3E2B302A" w14:textId="77777777" w:rsidR="00654A60" w:rsidRDefault="00654A60">
                    <w:pPr>
                      <w:pStyle w:val="Bibliography"/>
                      <w:rPr>
                        <w:noProof/>
                        <w:lang w:val="en-US"/>
                      </w:rPr>
                    </w:pPr>
                    <w:r>
                      <w:rPr>
                        <w:noProof/>
                        <w:lang w:val="en-US"/>
                      </w:rPr>
                      <w:t xml:space="preserve">[2] </w:t>
                    </w:r>
                  </w:p>
                </w:tc>
                <w:tc>
                  <w:tcPr>
                    <w:tcW w:w="0" w:type="auto"/>
                    <w:hideMark/>
                  </w:tcPr>
                  <w:p w14:paraId="19E3A2E3" w14:textId="77777777" w:rsidR="00654A60" w:rsidRDefault="00654A60">
                    <w:pPr>
                      <w:pStyle w:val="Bibliography"/>
                      <w:rPr>
                        <w:noProof/>
                        <w:lang w:val="en-US"/>
                      </w:rPr>
                    </w:pPr>
                    <w:r>
                      <w:rPr>
                        <w:noProof/>
                        <w:lang w:val="en-US"/>
                      </w:rPr>
                      <w:t xml:space="preserve">G. M. Kopanos, C. A. Méndez and L. Puigjaner, "MIP-based decomposition strategies for large-scale scheduling problems in multiproduct multistage batch plants: A benchmark scheduling problem of the pharmaceutical industry," </w:t>
                    </w:r>
                    <w:r>
                      <w:rPr>
                        <w:i/>
                        <w:iCs/>
                        <w:noProof/>
                        <w:lang w:val="en-US"/>
                      </w:rPr>
                      <w:t xml:space="preserve">European Journal of Operational Research, </w:t>
                    </w:r>
                    <w:r>
                      <w:rPr>
                        <w:noProof/>
                        <w:lang w:val="en-US"/>
                      </w:rPr>
                      <w:t xml:space="preserve">pp. 644-655, 2010. </w:t>
                    </w:r>
                  </w:p>
                </w:tc>
              </w:tr>
            </w:tbl>
            <w:p w14:paraId="2BDB2E63" w14:textId="77777777" w:rsidR="00654A60" w:rsidRPr="00AB3716" w:rsidRDefault="00654A60">
              <w:pPr>
                <w:divId w:val="1868903448"/>
                <w:rPr>
                  <w:rFonts w:eastAsia="Times New Roman"/>
                  <w:noProof/>
                  <w:lang w:val="en-US"/>
                </w:rPr>
              </w:pPr>
            </w:p>
            <w:p w14:paraId="67B0DCFF" w14:textId="77777777" w:rsidR="00902FBB" w:rsidRPr="00902FBB" w:rsidRDefault="007E78EF" w:rsidP="00654A60">
              <w:pPr>
                <w:rPr>
                  <w:ins w:id="0" w:author="Engelbert Pasieka" w:date="2024-11-25T21:20:00Z" w16du:dateUtc="2024-11-25T20:20:00Z"/>
                  <w:b/>
                  <w:bCs/>
                  <w:noProof/>
                  <w:lang w:val="en-US"/>
                  <w:rPrChange w:id="1" w:author="Engelbert Pasieka" w:date="2024-11-25T21:20:00Z" w16du:dateUtc="2024-11-25T20:20:00Z">
                    <w:rPr>
                      <w:ins w:id="2" w:author="Engelbert Pasieka" w:date="2024-11-25T21:20:00Z" w16du:dateUtc="2024-11-25T20:20:00Z"/>
                      <w:b/>
                      <w:bCs/>
                      <w:noProof/>
                    </w:rPr>
                  </w:rPrChange>
                </w:rPr>
              </w:pPr>
              <w:r>
                <w:rPr>
                  <w:b/>
                  <w:bCs/>
                  <w:noProof/>
                </w:rPr>
                <w:fldChar w:fldCharType="end"/>
              </w:r>
            </w:p>
            <w:p w14:paraId="1C443C23" w14:textId="77777777" w:rsidR="00902FBB" w:rsidRDefault="00000000" w:rsidP="00902FBB">
              <w:pPr>
                <w:pStyle w:val="Heading1"/>
                <w:rPr>
                  <w:ins w:id="3" w:author="Engelbert Pasieka" w:date="2024-11-25T21:20:00Z" w16du:dateUtc="2024-11-25T20:20:00Z"/>
                </w:rPr>
              </w:pPr>
            </w:p>
          </w:sdtContent>
        </w:sdt>
      </w:sdtContent>
    </w:sdt>
    <w:p w14:paraId="08C99997" w14:textId="4E520F5A" w:rsidR="00902FBB" w:rsidRDefault="00902FBB" w:rsidP="00902FBB">
      <w:pPr>
        <w:pStyle w:val="Heading1"/>
        <w:rPr>
          <w:ins w:id="4" w:author="Engelbert Pasieka" w:date="2024-11-25T21:20:00Z" w16du:dateUtc="2024-11-25T20:20:00Z"/>
        </w:rPr>
      </w:pPr>
      <w:proofErr w:type="spellStart"/>
      <w:ins w:id="5" w:author="Engelbert Pasieka" w:date="2024-11-25T21:20:00Z" w16du:dateUtc="2024-11-25T20:20:00Z">
        <w:r>
          <w:t>Introduction</w:t>
        </w:r>
        <w:proofErr w:type="spellEnd"/>
      </w:ins>
    </w:p>
    <w:p w14:paraId="2938AF82" w14:textId="0885E73B" w:rsidR="00902FBB" w:rsidRPr="00902FBB" w:rsidRDefault="00902FBB" w:rsidP="00902FBB">
      <w:pPr>
        <w:rPr>
          <w:lang w:val="en-US"/>
          <w:rPrChange w:id="6" w:author="Engelbert Pasieka" w:date="2024-11-25T21:20:00Z" w16du:dateUtc="2024-11-25T20:20:00Z">
            <w:rPr/>
          </w:rPrChange>
        </w:rPr>
      </w:pPr>
      <w:ins w:id="7" w:author="Engelbert Pasieka" w:date="2024-11-25T21:20:00Z" w16du:dateUtc="2024-11-25T20:20:00Z">
        <w:r w:rsidRPr="00902FBB">
          <w:rPr>
            <w:lang w:val="en-US"/>
            <w:rPrChange w:id="8" w:author="Engelbert Pasieka" w:date="2024-11-25T21:20:00Z" w16du:dateUtc="2024-11-25T20:20:00Z">
              <w:rPr/>
            </w:rPrChange>
          </w:rPr>
          <w:t>Scheduling is a decision making p</w:t>
        </w:r>
        <w:r>
          <w:rPr>
            <w:lang w:val="en-US"/>
          </w:rPr>
          <w:t xml:space="preserve">rocess </w:t>
        </w:r>
      </w:ins>
      <w:ins w:id="9" w:author="Engelbert Pasieka" w:date="2024-11-25T21:21:00Z" w16du:dateUtc="2024-11-25T20:21:00Z">
        <w:r>
          <w:rPr>
            <w:lang w:val="en-US"/>
          </w:rPr>
          <w:t>that improves the performance of plants in many different sectors. The full potential of scheduling can be unfolded if the operations of the plant leave room for alternative decisions, like for example on which mach</w:t>
        </w:r>
      </w:ins>
      <w:ins w:id="10" w:author="Engelbert Pasieka" w:date="2024-11-25T21:22:00Z" w16du:dateUtc="2024-11-25T20:22:00Z">
        <w:r>
          <w:rPr>
            <w:lang w:val="en-US"/>
          </w:rPr>
          <w:t>ine to process a product or in which order. In many cases, these decisions are based upon heuristics which were learned from experience. However, due to the combinatorial nature of scheduling problems, these heuristics tend t</w:t>
        </w:r>
      </w:ins>
      <w:ins w:id="11" w:author="Engelbert Pasieka" w:date="2024-11-25T21:23:00Z" w16du:dateUtc="2024-11-25T20:23:00Z">
        <w:r>
          <w:rPr>
            <w:lang w:val="en-US"/>
          </w:rPr>
          <w:t>o leave room for further improvements of the plant. One approach to improve plant operation is to use direct methods which solve the underlying scheduling problem to optimality or near optimality. However,</w:t>
        </w:r>
      </w:ins>
      <w:ins w:id="12" w:author="Engelbert Pasieka" w:date="2024-11-25T21:24:00Z" w16du:dateUtc="2024-11-25T20:24:00Z">
        <w:r>
          <w:rPr>
            <w:lang w:val="en-US"/>
          </w:rPr>
          <w:t xml:space="preserve"> these approaches face some serious bottlenecks that make their usage in real life scenarios difficult. For example, the modelling of complex scenarios often leads to huge models that are difficult to solve without</w:t>
        </w:r>
      </w:ins>
      <w:ins w:id="13" w:author="Engelbert Pasieka" w:date="2024-11-25T21:25:00Z" w16du:dateUtc="2024-11-25T20:25:00Z">
        <w:r>
          <w:rPr>
            <w:lang w:val="en-US"/>
          </w:rPr>
          <w:t xml:space="preserve"> the decomposition of the problem. Furthermore, it is often impossible to mirror all relevant details of the model which are necessary to improve acceptance on the s</w:t>
        </w:r>
      </w:ins>
      <w:ins w:id="14" w:author="Engelbert Pasieka" w:date="2024-11-25T21:26:00Z" w16du:dateUtc="2024-11-25T20:26:00Z">
        <w:r>
          <w:rPr>
            <w:lang w:val="en-US"/>
          </w:rPr>
          <w:t xml:space="preserve">hop floor. One way to tickle this obstacle, of course with a trade of in solution quality, is to use high fidelity simulation models which are capable to </w:t>
        </w:r>
      </w:ins>
      <w:ins w:id="15" w:author="Engelbert Pasieka" w:date="2024-11-25T21:27:00Z" w16du:dateUtc="2024-11-25T20:27:00Z">
        <w:r>
          <w:rPr>
            <w:lang w:val="en-US"/>
          </w:rPr>
          <w:t xml:space="preserve">represent the </w:t>
        </w:r>
      </w:ins>
      <w:ins w:id="16" w:author="Engelbert Pasieka" w:date="2024-11-25T21:29:00Z" w16du:dateUtc="2024-11-25T20:29:00Z">
        <w:r>
          <w:rPr>
            <w:lang w:val="en-US"/>
          </w:rPr>
          <w:t xml:space="preserve">problem as much as possible. These so called digital twins are already in high demand in the industry and their usage in different from prediction and monitoring just </w:t>
        </w:r>
      </w:ins>
      <w:ins w:id="17" w:author="Engelbert Pasieka" w:date="2024-11-25T21:30:00Z" w16du:dateUtc="2024-11-25T20:30:00Z">
        <w:r>
          <w:rPr>
            <w:lang w:val="en-US"/>
          </w:rPr>
          <w:t xml:space="preserve">extends their validity. Our approach uses these simulation models of the plant as black box models in a metaheuristics approach </w:t>
        </w:r>
      </w:ins>
      <w:ins w:id="18" w:author="Engelbert Pasieka" w:date="2024-11-25T21:31:00Z" w16du:dateUtc="2024-11-25T20:31:00Z">
        <w:r>
          <w:rPr>
            <w:lang w:val="en-US"/>
          </w:rPr>
          <w:t xml:space="preserve">that </w:t>
        </w:r>
        <w:r w:rsidR="008F4E81">
          <w:rPr>
            <w:lang w:val="en-US"/>
          </w:rPr>
          <w:t>iteratively</w:t>
        </w:r>
        <w:r>
          <w:rPr>
            <w:lang w:val="en-US"/>
          </w:rPr>
          <w:t xml:space="preserve"> improves the </w:t>
        </w:r>
        <w:r w:rsidR="008F4E81">
          <w:rPr>
            <w:lang w:val="en-US"/>
          </w:rPr>
          <w:t xml:space="preserve">solutions and helps with the decision making process. </w:t>
        </w:r>
      </w:ins>
      <w:ins w:id="19" w:author="Engelbert Pasieka" w:date="2024-11-25T21:22:00Z" w16du:dateUtc="2024-11-25T20:22:00Z">
        <w:r>
          <w:rPr>
            <w:lang w:val="en-US"/>
          </w:rPr>
          <w:t xml:space="preserve"> </w:t>
        </w:r>
      </w:ins>
      <w:ins w:id="20" w:author="Engelbert Pasieka" w:date="2024-11-25T21:31:00Z" w16du:dateUtc="2024-11-25T20:31:00Z">
        <w:r w:rsidR="008F4E81">
          <w:rPr>
            <w:lang w:val="en-US"/>
          </w:rPr>
          <w:br/>
          <w:t>But what happens if the calculated solution becomes obsolete due to disturbances in the real plant</w:t>
        </w:r>
      </w:ins>
      <w:ins w:id="21" w:author="Engelbert Pasieka" w:date="2024-11-25T21:32:00Z" w16du:dateUtc="2024-11-25T20:32:00Z">
        <w:r w:rsidR="008F4E81">
          <w:rPr>
            <w:lang w:val="en-US"/>
          </w:rPr>
          <w:t>? This scenario requires fast solutions that incorporate the state of t</w:t>
        </w:r>
      </w:ins>
      <w:ins w:id="22" w:author="Engelbert Pasieka" w:date="2024-11-25T21:33:00Z" w16du:dateUtc="2024-11-25T20:33:00Z">
        <w:r w:rsidR="008F4E81">
          <w:rPr>
            <w:lang w:val="en-US"/>
          </w:rPr>
          <w:t xml:space="preserve">he plant to reinitialize the simulation model. However, so called black box approaches tend </w:t>
        </w:r>
        <w:r w:rsidR="008F4E81">
          <w:rPr>
            <w:lang w:val="en-US"/>
          </w:rPr>
          <w:lastRenderedPageBreak/>
          <w:t>to have high computational demands, even though they can often be parallelized. Our approach tries to tackle this particular problem by int</w:t>
        </w:r>
      </w:ins>
      <w:ins w:id="23" w:author="Engelbert Pasieka" w:date="2024-11-25T21:34:00Z" w16du:dateUtc="2024-11-25T20:34:00Z">
        <w:r w:rsidR="008F4E81">
          <w:rPr>
            <w:lang w:val="en-US"/>
          </w:rPr>
          <w:t xml:space="preserve">roduction an novel approach to dynamic scheduling using simulation optimization. </w:t>
        </w:r>
      </w:ins>
    </w:p>
    <w:sectPr w:rsidR="00902FBB" w:rsidRPr="00902FB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gelbert Pasieka">
    <w15:presenceInfo w15:providerId="AD" w15:userId="S::engelbert.pasieka@inosim.com::7739ae1d-ccba-4c2d-9073-5df4b751c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76"/>
    <w:rsid w:val="00082623"/>
    <w:rsid w:val="001D4EBA"/>
    <w:rsid w:val="001E1A15"/>
    <w:rsid w:val="001E5C3C"/>
    <w:rsid w:val="0020786E"/>
    <w:rsid w:val="00217F3B"/>
    <w:rsid w:val="00250004"/>
    <w:rsid w:val="002D75C9"/>
    <w:rsid w:val="003148C0"/>
    <w:rsid w:val="00314AA7"/>
    <w:rsid w:val="00395638"/>
    <w:rsid w:val="003D1FA2"/>
    <w:rsid w:val="004B2E6A"/>
    <w:rsid w:val="00610376"/>
    <w:rsid w:val="00654A60"/>
    <w:rsid w:val="007861BD"/>
    <w:rsid w:val="007D0151"/>
    <w:rsid w:val="007E78EF"/>
    <w:rsid w:val="007F67B2"/>
    <w:rsid w:val="007F68FE"/>
    <w:rsid w:val="008E3A91"/>
    <w:rsid w:val="008F4E81"/>
    <w:rsid w:val="00902FBB"/>
    <w:rsid w:val="009B0227"/>
    <w:rsid w:val="00A760B9"/>
    <w:rsid w:val="00AA4ED3"/>
    <w:rsid w:val="00AB3716"/>
    <w:rsid w:val="00B121E4"/>
    <w:rsid w:val="00B54651"/>
    <w:rsid w:val="00B94BDC"/>
    <w:rsid w:val="00B95A8E"/>
    <w:rsid w:val="00BD136E"/>
    <w:rsid w:val="00CD4F4B"/>
    <w:rsid w:val="00D71BBA"/>
    <w:rsid w:val="00FA20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2E8D"/>
  <w15:chartTrackingRefBased/>
  <w15:docId w15:val="{6DEF99C5-EBAE-4264-8989-FCD72D40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76"/>
    <w:rPr>
      <w:rFonts w:eastAsiaTheme="majorEastAsia" w:cstheme="majorBidi"/>
      <w:color w:val="272727" w:themeColor="text1" w:themeTint="D8"/>
    </w:rPr>
  </w:style>
  <w:style w:type="paragraph" w:styleId="Title">
    <w:name w:val="Title"/>
    <w:basedOn w:val="Normal"/>
    <w:next w:val="Normal"/>
    <w:link w:val="TitleChar"/>
    <w:uiPriority w:val="10"/>
    <w:qFormat/>
    <w:rsid w:val="0061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76"/>
    <w:pPr>
      <w:spacing w:before="160"/>
      <w:jc w:val="center"/>
    </w:pPr>
    <w:rPr>
      <w:i/>
      <w:iCs/>
      <w:color w:val="404040" w:themeColor="text1" w:themeTint="BF"/>
    </w:rPr>
  </w:style>
  <w:style w:type="character" w:customStyle="1" w:styleId="QuoteChar">
    <w:name w:val="Quote Char"/>
    <w:basedOn w:val="DefaultParagraphFont"/>
    <w:link w:val="Quote"/>
    <w:uiPriority w:val="29"/>
    <w:rsid w:val="00610376"/>
    <w:rPr>
      <w:i/>
      <w:iCs/>
      <w:color w:val="404040" w:themeColor="text1" w:themeTint="BF"/>
    </w:rPr>
  </w:style>
  <w:style w:type="paragraph" w:styleId="ListParagraph">
    <w:name w:val="List Paragraph"/>
    <w:basedOn w:val="Normal"/>
    <w:uiPriority w:val="34"/>
    <w:qFormat/>
    <w:rsid w:val="00610376"/>
    <w:pPr>
      <w:ind w:left="720"/>
      <w:contextualSpacing/>
    </w:pPr>
  </w:style>
  <w:style w:type="character" w:styleId="IntenseEmphasis">
    <w:name w:val="Intense Emphasis"/>
    <w:basedOn w:val="DefaultParagraphFont"/>
    <w:uiPriority w:val="21"/>
    <w:qFormat/>
    <w:rsid w:val="00610376"/>
    <w:rPr>
      <w:i/>
      <w:iCs/>
      <w:color w:val="0F4761" w:themeColor="accent1" w:themeShade="BF"/>
    </w:rPr>
  </w:style>
  <w:style w:type="paragraph" w:styleId="IntenseQuote">
    <w:name w:val="Intense Quote"/>
    <w:basedOn w:val="Normal"/>
    <w:next w:val="Normal"/>
    <w:link w:val="IntenseQuoteChar"/>
    <w:uiPriority w:val="30"/>
    <w:qFormat/>
    <w:rsid w:val="0061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376"/>
    <w:rPr>
      <w:i/>
      <w:iCs/>
      <w:color w:val="0F4761" w:themeColor="accent1" w:themeShade="BF"/>
    </w:rPr>
  </w:style>
  <w:style w:type="character" w:styleId="IntenseReference">
    <w:name w:val="Intense Reference"/>
    <w:basedOn w:val="DefaultParagraphFont"/>
    <w:uiPriority w:val="32"/>
    <w:qFormat/>
    <w:rsid w:val="00610376"/>
    <w:rPr>
      <w:b/>
      <w:bCs/>
      <w:smallCaps/>
      <w:color w:val="0F4761" w:themeColor="accent1" w:themeShade="BF"/>
      <w:spacing w:val="5"/>
    </w:rPr>
  </w:style>
  <w:style w:type="paragraph" w:styleId="NormalWeb">
    <w:name w:val="Normal (Web)"/>
    <w:basedOn w:val="Normal"/>
    <w:uiPriority w:val="99"/>
    <w:semiHidden/>
    <w:unhideWhenUsed/>
    <w:rsid w:val="001E1A15"/>
    <w:rPr>
      <w:rFonts w:ascii="Times New Roman" w:hAnsi="Times New Roman" w:cs="Times New Roman"/>
    </w:rPr>
  </w:style>
  <w:style w:type="paragraph" w:styleId="Revision">
    <w:name w:val="Revision"/>
    <w:hidden/>
    <w:uiPriority w:val="99"/>
    <w:semiHidden/>
    <w:rsid w:val="004B2E6A"/>
    <w:pPr>
      <w:spacing w:after="0" w:line="240" w:lineRule="auto"/>
    </w:pPr>
  </w:style>
  <w:style w:type="paragraph" w:styleId="Bibliography">
    <w:name w:val="Bibliography"/>
    <w:basedOn w:val="Normal"/>
    <w:next w:val="Normal"/>
    <w:uiPriority w:val="37"/>
    <w:unhideWhenUsed/>
    <w:rsid w:val="007E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8981">
      <w:bodyDiv w:val="1"/>
      <w:marLeft w:val="0"/>
      <w:marRight w:val="0"/>
      <w:marTop w:val="0"/>
      <w:marBottom w:val="0"/>
      <w:divBdr>
        <w:top w:val="none" w:sz="0" w:space="0" w:color="auto"/>
        <w:left w:val="none" w:sz="0" w:space="0" w:color="auto"/>
        <w:bottom w:val="none" w:sz="0" w:space="0" w:color="auto"/>
        <w:right w:val="none" w:sz="0" w:space="0" w:color="auto"/>
      </w:divBdr>
    </w:div>
    <w:div w:id="121969019">
      <w:bodyDiv w:val="1"/>
      <w:marLeft w:val="0"/>
      <w:marRight w:val="0"/>
      <w:marTop w:val="0"/>
      <w:marBottom w:val="0"/>
      <w:divBdr>
        <w:top w:val="none" w:sz="0" w:space="0" w:color="auto"/>
        <w:left w:val="none" w:sz="0" w:space="0" w:color="auto"/>
        <w:bottom w:val="none" w:sz="0" w:space="0" w:color="auto"/>
        <w:right w:val="none" w:sz="0" w:space="0" w:color="auto"/>
      </w:divBdr>
    </w:div>
    <w:div w:id="169947676">
      <w:bodyDiv w:val="1"/>
      <w:marLeft w:val="0"/>
      <w:marRight w:val="0"/>
      <w:marTop w:val="0"/>
      <w:marBottom w:val="0"/>
      <w:divBdr>
        <w:top w:val="none" w:sz="0" w:space="0" w:color="auto"/>
        <w:left w:val="none" w:sz="0" w:space="0" w:color="auto"/>
        <w:bottom w:val="none" w:sz="0" w:space="0" w:color="auto"/>
        <w:right w:val="none" w:sz="0" w:space="0" w:color="auto"/>
      </w:divBdr>
    </w:div>
    <w:div w:id="194117975">
      <w:bodyDiv w:val="1"/>
      <w:marLeft w:val="0"/>
      <w:marRight w:val="0"/>
      <w:marTop w:val="0"/>
      <w:marBottom w:val="0"/>
      <w:divBdr>
        <w:top w:val="none" w:sz="0" w:space="0" w:color="auto"/>
        <w:left w:val="none" w:sz="0" w:space="0" w:color="auto"/>
        <w:bottom w:val="none" w:sz="0" w:space="0" w:color="auto"/>
        <w:right w:val="none" w:sz="0" w:space="0" w:color="auto"/>
      </w:divBdr>
    </w:div>
    <w:div w:id="318965524">
      <w:bodyDiv w:val="1"/>
      <w:marLeft w:val="0"/>
      <w:marRight w:val="0"/>
      <w:marTop w:val="0"/>
      <w:marBottom w:val="0"/>
      <w:divBdr>
        <w:top w:val="none" w:sz="0" w:space="0" w:color="auto"/>
        <w:left w:val="none" w:sz="0" w:space="0" w:color="auto"/>
        <w:bottom w:val="none" w:sz="0" w:space="0" w:color="auto"/>
        <w:right w:val="none" w:sz="0" w:space="0" w:color="auto"/>
      </w:divBdr>
    </w:div>
    <w:div w:id="343290367">
      <w:bodyDiv w:val="1"/>
      <w:marLeft w:val="0"/>
      <w:marRight w:val="0"/>
      <w:marTop w:val="0"/>
      <w:marBottom w:val="0"/>
      <w:divBdr>
        <w:top w:val="none" w:sz="0" w:space="0" w:color="auto"/>
        <w:left w:val="none" w:sz="0" w:space="0" w:color="auto"/>
        <w:bottom w:val="none" w:sz="0" w:space="0" w:color="auto"/>
        <w:right w:val="none" w:sz="0" w:space="0" w:color="auto"/>
      </w:divBdr>
    </w:div>
    <w:div w:id="434835919">
      <w:bodyDiv w:val="1"/>
      <w:marLeft w:val="0"/>
      <w:marRight w:val="0"/>
      <w:marTop w:val="0"/>
      <w:marBottom w:val="0"/>
      <w:divBdr>
        <w:top w:val="none" w:sz="0" w:space="0" w:color="auto"/>
        <w:left w:val="none" w:sz="0" w:space="0" w:color="auto"/>
        <w:bottom w:val="none" w:sz="0" w:space="0" w:color="auto"/>
        <w:right w:val="none" w:sz="0" w:space="0" w:color="auto"/>
      </w:divBdr>
    </w:div>
    <w:div w:id="561716744">
      <w:bodyDiv w:val="1"/>
      <w:marLeft w:val="0"/>
      <w:marRight w:val="0"/>
      <w:marTop w:val="0"/>
      <w:marBottom w:val="0"/>
      <w:divBdr>
        <w:top w:val="none" w:sz="0" w:space="0" w:color="auto"/>
        <w:left w:val="none" w:sz="0" w:space="0" w:color="auto"/>
        <w:bottom w:val="none" w:sz="0" w:space="0" w:color="auto"/>
        <w:right w:val="none" w:sz="0" w:space="0" w:color="auto"/>
      </w:divBdr>
    </w:div>
    <w:div w:id="622229362">
      <w:bodyDiv w:val="1"/>
      <w:marLeft w:val="0"/>
      <w:marRight w:val="0"/>
      <w:marTop w:val="0"/>
      <w:marBottom w:val="0"/>
      <w:divBdr>
        <w:top w:val="none" w:sz="0" w:space="0" w:color="auto"/>
        <w:left w:val="none" w:sz="0" w:space="0" w:color="auto"/>
        <w:bottom w:val="none" w:sz="0" w:space="0" w:color="auto"/>
        <w:right w:val="none" w:sz="0" w:space="0" w:color="auto"/>
      </w:divBdr>
    </w:div>
    <w:div w:id="634529876">
      <w:bodyDiv w:val="1"/>
      <w:marLeft w:val="0"/>
      <w:marRight w:val="0"/>
      <w:marTop w:val="0"/>
      <w:marBottom w:val="0"/>
      <w:divBdr>
        <w:top w:val="none" w:sz="0" w:space="0" w:color="auto"/>
        <w:left w:val="none" w:sz="0" w:space="0" w:color="auto"/>
        <w:bottom w:val="none" w:sz="0" w:space="0" w:color="auto"/>
        <w:right w:val="none" w:sz="0" w:space="0" w:color="auto"/>
      </w:divBdr>
    </w:div>
    <w:div w:id="666326173">
      <w:bodyDiv w:val="1"/>
      <w:marLeft w:val="0"/>
      <w:marRight w:val="0"/>
      <w:marTop w:val="0"/>
      <w:marBottom w:val="0"/>
      <w:divBdr>
        <w:top w:val="none" w:sz="0" w:space="0" w:color="auto"/>
        <w:left w:val="none" w:sz="0" w:space="0" w:color="auto"/>
        <w:bottom w:val="none" w:sz="0" w:space="0" w:color="auto"/>
        <w:right w:val="none" w:sz="0" w:space="0" w:color="auto"/>
      </w:divBdr>
    </w:div>
    <w:div w:id="672688771">
      <w:bodyDiv w:val="1"/>
      <w:marLeft w:val="0"/>
      <w:marRight w:val="0"/>
      <w:marTop w:val="0"/>
      <w:marBottom w:val="0"/>
      <w:divBdr>
        <w:top w:val="none" w:sz="0" w:space="0" w:color="auto"/>
        <w:left w:val="none" w:sz="0" w:space="0" w:color="auto"/>
        <w:bottom w:val="none" w:sz="0" w:space="0" w:color="auto"/>
        <w:right w:val="none" w:sz="0" w:space="0" w:color="auto"/>
      </w:divBdr>
    </w:div>
    <w:div w:id="693310366">
      <w:bodyDiv w:val="1"/>
      <w:marLeft w:val="0"/>
      <w:marRight w:val="0"/>
      <w:marTop w:val="0"/>
      <w:marBottom w:val="0"/>
      <w:divBdr>
        <w:top w:val="none" w:sz="0" w:space="0" w:color="auto"/>
        <w:left w:val="none" w:sz="0" w:space="0" w:color="auto"/>
        <w:bottom w:val="none" w:sz="0" w:space="0" w:color="auto"/>
        <w:right w:val="none" w:sz="0" w:space="0" w:color="auto"/>
      </w:divBdr>
    </w:div>
    <w:div w:id="697582234">
      <w:bodyDiv w:val="1"/>
      <w:marLeft w:val="0"/>
      <w:marRight w:val="0"/>
      <w:marTop w:val="0"/>
      <w:marBottom w:val="0"/>
      <w:divBdr>
        <w:top w:val="none" w:sz="0" w:space="0" w:color="auto"/>
        <w:left w:val="none" w:sz="0" w:space="0" w:color="auto"/>
        <w:bottom w:val="none" w:sz="0" w:space="0" w:color="auto"/>
        <w:right w:val="none" w:sz="0" w:space="0" w:color="auto"/>
      </w:divBdr>
    </w:div>
    <w:div w:id="743572880">
      <w:bodyDiv w:val="1"/>
      <w:marLeft w:val="0"/>
      <w:marRight w:val="0"/>
      <w:marTop w:val="0"/>
      <w:marBottom w:val="0"/>
      <w:divBdr>
        <w:top w:val="none" w:sz="0" w:space="0" w:color="auto"/>
        <w:left w:val="none" w:sz="0" w:space="0" w:color="auto"/>
        <w:bottom w:val="none" w:sz="0" w:space="0" w:color="auto"/>
        <w:right w:val="none" w:sz="0" w:space="0" w:color="auto"/>
      </w:divBdr>
    </w:div>
    <w:div w:id="817652390">
      <w:bodyDiv w:val="1"/>
      <w:marLeft w:val="0"/>
      <w:marRight w:val="0"/>
      <w:marTop w:val="0"/>
      <w:marBottom w:val="0"/>
      <w:divBdr>
        <w:top w:val="none" w:sz="0" w:space="0" w:color="auto"/>
        <w:left w:val="none" w:sz="0" w:space="0" w:color="auto"/>
        <w:bottom w:val="none" w:sz="0" w:space="0" w:color="auto"/>
        <w:right w:val="none" w:sz="0" w:space="0" w:color="auto"/>
      </w:divBdr>
    </w:div>
    <w:div w:id="994988318">
      <w:bodyDiv w:val="1"/>
      <w:marLeft w:val="0"/>
      <w:marRight w:val="0"/>
      <w:marTop w:val="0"/>
      <w:marBottom w:val="0"/>
      <w:divBdr>
        <w:top w:val="none" w:sz="0" w:space="0" w:color="auto"/>
        <w:left w:val="none" w:sz="0" w:space="0" w:color="auto"/>
        <w:bottom w:val="none" w:sz="0" w:space="0" w:color="auto"/>
        <w:right w:val="none" w:sz="0" w:space="0" w:color="auto"/>
      </w:divBdr>
    </w:div>
    <w:div w:id="999307806">
      <w:bodyDiv w:val="1"/>
      <w:marLeft w:val="0"/>
      <w:marRight w:val="0"/>
      <w:marTop w:val="0"/>
      <w:marBottom w:val="0"/>
      <w:divBdr>
        <w:top w:val="none" w:sz="0" w:space="0" w:color="auto"/>
        <w:left w:val="none" w:sz="0" w:space="0" w:color="auto"/>
        <w:bottom w:val="none" w:sz="0" w:space="0" w:color="auto"/>
        <w:right w:val="none" w:sz="0" w:space="0" w:color="auto"/>
      </w:divBdr>
    </w:div>
    <w:div w:id="1020470798">
      <w:bodyDiv w:val="1"/>
      <w:marLeft w:val="0"/>
      <w:marRight w:val="0"/>
      <w:marTop w:val="0"/>
      <w:marBottom w:val="0"/>
      <w:divBdr>
        <w:top w:val="none" w:sz="0" w:space="0" w:color="auto"/>
        <w:left w:val="none" w:sz="0" w:space="0" w:color="auto"/>
        <w:bottom w:val="none" w:sz="0" w:space="0" w:color="auto"/>
        <w:right w:val="none" w:sz="0" w:space="0" w:color="auto"/>
      </w:divBdr>
    </w:div>
    <w:div w:id="1056709597">
      <w:bodyDiv w:val="1"/>
      <w:marLeft w:val="0"/>
      <w:marRight w:val="0"/>
      <w:marTop w:val="0"/>
      <w:marBottom w:val="0"/>
      <w:divBdr>
        <w:top w:val="none" w:sz="0" w:space="0" w:color="auto"/>
        <w:left w:val="none" w:sz="0" w:space="0" w:color="auto"/>
        <w:bottom w:val="none" w:sz="0" w:space="0" w:color="auto"/>
        <w:right w:val="none" w:sz="0" w:space="0" w:color="auto"/>
      </w:divBdr>
    </w:div>
    <w:div w:id="1059674469">
      <w:bodyDiv w:val="1"/>
      <w:marLeft w:val="0"/>
      <w:marRight w:val="0"/>
      <w:marTop w:val="0"/>
      <w:marBottom w:val="0"/>
      <w:divBdr>
        <w:top w:val="none" w:sz="0" w:space="0" w:color="auto"/>
        <w:left w:val="none" w:sz="0" w:space="0" w:color="auto"/>
        <w:bottom w:val="none" w:sz="0" w:space="0" w:color="auto"/>
        <w:right w:val="none" w:sz="0" w:space="0" w:color="auto"/>
      </w:divBdr>
    </w:div>
    <w:div w:id="1072123873">
      <w:bodyDiv w:val="1"/>
      <w:marLeft w:val="0"/>
      <w:marRight w:val="0"/>
      <w:marTop w:val="0"/>
      <w:marBottom w:val="0"/>
      <w:divBdr>
        <w:top w:val="none" w:sz="0" w:space="0" w:color="auto"/>
        <w:left w:val="none" w:sz="0" w:space="0" w:color="auto"/>
        <w:bottom w:val="none" w:sz="0" w:space="0" w:color="auto"/>
        <w:right w:val="none" w:sz="0" w:space="0" w:color="auto"/>
      </w:divBdr>
    </w:div>
    <w:div w:id="1075933925">
      <w:bodyDiv w:val="1"/>
      <w:marLeft w:val="0"/>
      <w:marRight w:val="0"/>
      <w:marTop w:val="0"/>
      <w:marBottom w:val="0"/>
      <w:divBdr>
        <w:top w:val="none" w:sz="0" w:space="0" w:color="auto"/>
        <w:left w:val="none" w:sz="0" w:space="0" w:color="auto"/>
        <w:bottom w:val="none" w:sz="0" w:space="0" w:color="auto"/>
        <w:right w:val="none" w:sz="0" w:space="0" w:color="auto"/>
      </w:divBdr>
    </w:div>
    <w:div w:id="1173758406">
      <w:bodyDiv w:val="1"/>
      <w:marLeft w:val="0"/>
      <w:marRight w:val="0"/>
      <w:marTop w:val="0"/>
      <w:marBottom w:val="0"/>
      <w:divBdr>
        <w:top w:val="none" w:sz="0" w:space="0" w:color="auto"/>
        <w:left w:val="none" w:sz="0" w:space="0" w:color="auto"/>
        <w:bottom w:val="none" w:sz="0" w:space="0" w:color="auto"/>
        <w:right w:val="none" w:sz="0" w:space="0" w:color="auto"/>
      </w:divBdr>
    </w:div>
    <w:div w:id="1196767886">
      <w:bodyDiv w:val="1"/>
      <w:marLeft w:val="0"/>
      <w:marRight w:val="0"/>
      <w:marTop w:val="0"/>
      <w:marBottom w:val="0"/>
      <w:divBdr>
        <w:top w:val="none" w:sz="0" w:space="0" w:color="auto"/>
        <w:left w:val="none" w:sz="0" w:space="0" w:color="auto"/>
        <w:bottom w:val="none" w:sz="0" w:space="0" w:color="auto"/>
        <w:right w:val="none" w:sz="0" w:space="0" w:color="auto"/>
      </w:divBdr>
    </w:div>
    <w:div w:id="1213468233">
      <w:bodyDiv w:val="1"/>
      <w:marLeft w:val="0"/>
      <w:marRight w:val="0"/>
      <w:marTop w:val="0"/>
      <w:marBottom w:val="0"/>
      <w:divBdr>
        <w:top w:val="none" w:sz="0" w:space="0" w:color="auto"/>
        <w:left w:val="none" w:sz="0" w:space="0" w:color="auto"/>
        <w:bottom w:val="none" w:sz="0" w:space="0" w:color="auto"/>
        <w:right w:val="none" w:sz="0" w:space="0" w:color="auto"/>
      </w:divBdr>
    </w:div>
    <w:div w:id="1226260713">
      <w:bodyDiv w:val="1"/>
      <w:marLeft w:val="0"/>
      <w:marRight w:val="0"/>
      <w:marTop w:val="0"/>
      <w:marBottom w:val="0"/>
      <w:divBdr>
        <w:top w:val="none" w:sz="0" w:space="0" w:color="auto"/>
        <w:left w:val="none" w:sz="0" w:space="0" w:color="auto"/>
        <w:bottom w:val="none" w:sz="0" w:space="0" w:color="auto"/>
        <w:right w:val="none" w:sz="0" w:space="0" w:color="auto"/>
      </w:divBdr>
    </w:div>
    <w:div w:id="1252474899">
      <w:bodyDiv w:val="1"/>
      <w:marLeft w:val="0"/>
      <w:marRight w:val="0"/>
      <w:marTop w:val="0"/>
      <w:marBottom w:val="0"/>
      <w:divBdr>
        <w:top w:val="none" w:sz="0" w:space="0" w:color="auto"/>
        <w:left w:val="none" w:sz="0" w:space="0" w:color="auto"/>
        <w:bottom w:val="none" w:sz="0" w:space="0" w:color="auto"/>
        <w:right w:val="none" w:sz="0" w:space="0" w:color="auto"/>
      </w:divBdr>
    </w:div>
    <w:div w:id="1301881011">
      <w:bodyDiv w:val="1"/>
      <w:marLeft w:val="0"/>
      <w:marRight w:val="0"/>
      <w:marTop w:val="0"/>
      <w:marBottom w:val="0"/>
      <w:divBdr>
        <w:top w:val="none" w:sz="0" w:space="0" w:color="auto"/>
        <w:left w:val="none" w:sz="0" w:space="0" w:color="auto"/>
        <w:bottom w:val="none" w:sz="0" w:space="0" w:color="auto"/>
        <w:right w:val="none" w:sz="0" w:space="0" w:color="auto"/>
      </w:divBdr>
    </w:div>
    <w:div w:id="1341002167">
      <w:bodyDiv w:val="1"/>
      <w:marLeft w:val="0"/>
      <w:marRight w:val="0"/>
      <w:marTop w:val="0"/>
      <w:marBottom w:val="0"/>
      <w:divBdr>
        <w:top w:val="none" w:sz="0" w:space="0" w:color="auto"/>
        <w:left w:val="none" w:sz="0" w:space="0" w:color="auto"/>
        <w:bottom w:val="none" w:sz="0" w:space="0" w:color="auto"/>
        <w:right w:val="none" w:sz="0" w:space="0" w:color="auto"/>
      </w:divBdr>
    </w:div>
    <w:div w:id="1356811819">
      <w:bodyDiv w:val="1"/>
      <w:marLeft w:val="0"/>
      <w:marRight w:val="0"/>
      <w:marTop w:val="0"/>
      <w:marBottom w:val="0"/>
      <w:divBdr>
        <w:top w:val="none" w:sz="0" w:space="0" w:color="auto"/>
        <w:left w:val="none" w:sz="0" w:space="0" w:color="auto"/>
        <w:bottom w:val="none" w:sz="0" w:space="0" w:color="auto"/>
        <w:right w:val="none" w:sz="0" w:space="0" w:color="auto"/>
      </w:divBdr>
    </w:div>
    <w:div w:id="1364790277">
      <w:bodyDiv w:val="1"/>
      <w:marLeft w:val="0"/>
      <w:marRight w:val="0"/>
      <w:marTop w:val="0"/>
      <w:marBottom w:val="0"/>
      <w:divBdr>
        <w:top w:val="none" w:sz="0" w:space="0" w:color="auto"/>
        <w:left w:val="none" w:sz="0" w:space="0" w:color="auto"/>
        <w:bottom w:val="none" w:sz="0" w:space="0" w:color="auto"/>
        <w:right w:val="none" w:sz="0" w:space="0" w:color="auto"/>
      </w:divBdr>
    </w:div>
    <w:div w:id="1371033021">
      <w:bodyDiv w:val="1"/>
      <w:marLeft w:val="0"/>
      <w:marRight w:val="0"/>
      <w:marTop w:val="0"/>
      <w:marBottom w:val="0"/>
      <w:divBdr>
        <w:top w:val="none" w:sz="0" w:space="0" w:color="auto"/>
        <w:left w:val="none" w:sz="0" w:space="0" w:color="auto"/>
        <w:bottom w:val="none" w:sz="0" w:space="0" w:color="auto"/>
        <w:right w:val="none" w:sz="0" w:space="0" w:color="auto"/>
      </w:divBdr>
    </w:div>
    <w:div w:id="1435831235">
      <w:bodyDiv w:val="1"/>
      <w:marLeft w:val="0"/>
      <w:marRight w:val="0"/>
      <w:marTop w:val="0"/>
      <w:marBottom w:val="0"/>
      <w:divBdr>
        <w:top w:val="none" w:sz="0" w:space="0" w:color="auto"/>
        <w:left w:val="none" w:sz="0" w:space="0" w:color="auto"/>
        <w:bottom w:val="none" w:sz="0" w:space="0" w:color="auto"/>
        <w:right w:val="none" w:sz="0" w:space="0" w:color="auto"/>
      </w:divBdr>
    </w:div>
    <w:div w:id="1581212367">
      <w:bodyDiv w:val="1"/>
      <w:marLeft w:val="0"/>
      <w:marRight w:val="0"/>
      <w:marTop w:val="0"/>
      <w:marBottom w:val="0"/>
      <w:divBdr>
        <w:top w:val="none" w:sz="0" w:space="0" w:color="auto"/>
        <w:left w:val="none" w:sz="0" w:space="0" w:color="auto"/>
        <w:bottom w:val="none" w:sz="0" w:space="0" w:color="auto"/>
        <w:right w:val="none" w:sz="0" w:space="0" w:color="auto"/>
      </w:divBdr>
    </w:div>
    <w:div w:id="1595243539">
      <w:bodyDiv w:val="1"/>
      <w:marLeft w:val="0"/>
      <w:marRight w:val="0"/>
      <w:marTop w:val="0"/>
      <w:marBottom w:val="0"/>
      <w:divBdr>
        <w:top w:val="none" w:sz="0" w:space="0" w:color="auto"/>
        <w:left w:val="none" w:sz="0" w:space="0" w:color="auto"/>
        <w:bottom w:val="none" w:sz="0" w:space="0" w:color="auto"/>
        <w:right w:val="none" w:sz="0" w:space="0" w:color="auto"/>
      </w:divBdr>
    </w:div>
    <w:div w:id="1605382623">
      <w:bodyDiv w:val="1"/>
      <w:marLeft w:val="0"/>
      <w:marRight w:val="0"/>
      <w:marTop w:val="0"/>
      <w:marBottom w:val="0"/>
      <w:divBdr>
        <w:top w:val="none" w:sz="0" w:space="0" w:color="auto"/>
        <w:left w:val="none" w:sz="0" w:space="0" w:color="auto"/>
        <w:bottom w:val="none" w:sz="0" w:space="0" w:color="auto"/>
        <w:right w:val="none" w:sz="0" w:space="0" w:color="auto"/>
      </w:divBdr>
    </w:div>
    <w:div w:id="1727221149">
      <w:bodyDiv w:val="1"/>
      <w:marLeft w:val="0"/>
      <w:marRight w:val="0"/>
      <w:marTop w:val="0"/>
      <w:marBottom w:val="0"/>
      <w:divBdr>
        <w:top w:val="none" w:sz="0" w:space="0" w:color="auto"/>
        <w:left w:val="none" w:sz="0" w:space="0" w:color="auto"/>
        <w:bottom w:val="none" w:sz="0" w:space="0" w:color="auto"/>
        <w:right w:val="none" w:sz="0" w:space="0" w:color="auto"/>
      </w:divBdr>
    </w:div>
    <w:div w:id="1727416054">
      <w:bodyDiv w:val="1"/>
      <w:marLeft w:val="0"/>
      <w:marRight w:val="0"/>
      <w:marTop w:val="0"/>
      <w:marBottom w:val="0"/>
      <w:divBdr>
        <w:top w:val="none" w:sz="0" w:space="0" w:color="auto"/>
        <w:left w:val="none" w:sz="0" w:space="0" w:color="auto"/>
        <w:bottom w:val="none" w:sz="0" w:space="0" w:color="auto"/>
        <w:right w:val="none" w:sz="0" w:space="0" w:color="auto"/>
      </w:divBdr>
    </w:div>
    <w:div w:id="1805736706">
      <w:bodyDiv w:val="1"/>
      <w:marLeft w:val="0"/>
      <w:marRight w:val="0"/>
      <w:marTop w:val="0"/>
      <w:marBottom w:val="0"/>
      <w:divBdr>
        <w:top w:val="none" w:sz="0" w:space="0" w:color="auto"/>
        <w:left w:val="none" w:sz="0" w:space="0" w:color="auto"/>
        <w:bottom w:val="none" w:sz="0" w:space="0" w:color="auto"/>
        <w:right w:val="none" w:sz="0" w:space="0" w:color="auto"/>
      </w:divBdr>
    </w:div>
    <w:div w:id="1828593234">
      <w:bodyDiv w:val="1"/>
      <w:marLeft w:val="0"/>
      <w:marRight w:val="0"/>
      <w:marTop w:val="0"/>
      <w:marBottom w:val="0"/>
      <w:divBdr>
        <w:top w:val="none" w:sz="0" w:space="0" w:color="auto"/>
        <w:left w:val="none" w:sz="0" w:space="0" w:color="auto"/>
        <w:bottom w:val="none" w:sz="0" w:space="0" w:color="auto"/>
        <w:right w:val="none" w:sz="0" w:space="0" w:color="auto"/>
      </w:divBdr>
    </w:div>
    <w:div w:id="1854570164">
      <w:bodyDiv w:val="1"/>
      <w:marLeft w:val="0"/>
      <w:marRight w:val="0"/>
      <w:marTop w:val="0"/>
      <w:marBottom w:val="0"/>
      <w:divBdr>
        <w:top w:val="none" w:sz="0" w:space="0" w:color="auto"/>
        <w:left w:val="none" w:sz="0" w:space="0" w:color="auto"/>
        <w:bottom w:val="none" w:sz="0" w:space="0" w:color="auto"/>
        <w:right w:val="none" w:sz="0" w:space="0" w:color="auto"/>
      </w:divBdr>
    </w:div>
    <w:div w:id="1868903448">
      <w:bodyDiv w:val="1"/>
      <w:marLeft w:val="0"/>
      <w:marRight w:val="0"/>
      <w:marTop w:val="0"/>
      <w:marBottom w:val="0"/>
      <w:divBdr>
        <w:top w:val="none" w:sz="0" w:space="0" w:color="auto"/>
        <w:left w:val="none" w:sz="0" w:space="0" w:color="auto"/>
        <w:bottom w:val="none" w:sz="0" w:space="0" w:color="auto"/>
        <w:right w:val="none" w:sz="0" w:space="0" w:color="auto"/>
      </w:divBdr>
    </w:div>
    <w:div w:id="1878853723">
      <w:bodyDiv w:val="1"/>
      <w:marLeft w:val="0"/>
      <w:marRight w:val="0"/>
      <w:marTop w:val="0"/>
      <w:marBottom w:val="0"/>
      <w:divBdr>
        <w:top w:val="none" w:sz="0" w:space="0" w:color="auto"/>
        <w:left w:val="none" w:sz="0" w:space="0" w:color="auto"/>
        <w:bottom w:val="none" w:sz="0" w:space="0" w:color="auto"/>
        <w:right w:val="none" w:sz="0" w:space="0" w:color="auto"/>
      </w:divBdr>
    </w:div>
    <w:div w:id="1940605621">
      <w:bodyDiv w:val="1"/>
      <w:marLeft w:val="0"/>
      <w:marRight w:val="0"/>
      <w:marTop w:val="0"/>
      <w:marBottom w:val="0"/>
      <w:divBdr>
        <w:top w:val="none" w:sz="0" w:space="0" w:color="auto"/>
        <w:left w:val="none" w:sz="0" w:space="0" w:color="auto"/>
        <w:bottom w:val="none" w:sz="0" w:space="0" w:color="auto"/>
        <w:right w:val="none" w:sz="0" w:space="0" w:color="auto"/>
      </w:divBdr>
    </w:div>
    <w:div w:id="1947694668">
      <w:bodyDiv w:val="1"/>
      <w:marLeft w:val="0"/>
      <w:marRight w:val="0"/>
      <w:marTop w:val="0"/>
      <w:marBottom w:val="0"/>
      <w:divBdr>
        <w:top w:val="none" w:sz="0" w:space="0" w:color="auto"/>
        <w:left w:val="none" w:sz="0" w:space="0" w:color="auto"/>
        <w:bottom w:val="none" w:sz="0" w:space="0" w:color="auto"/>
        <w:right w:val="none" w:sz="0" w:space="0" w:color="auto"/>
      </w:divBdr>
    </w:div>
    <w:div w:id="2057271308">
      <w:bodyDiv w:val="1"/>
      <w:marLeft w:val="0"/>
      <w:marRight w:val="0"/>
      <w:marTop w:val="0"/>
      <w:marBottom w:val="0"/>
      <w:divBdr>
        <w:top w:val="none" w:sz="0" w:space="0" w:color="auto"/>
        <w:left w:val="none" w:sz="0" w:space="0" w:color="auto"/>
        <w:bottom w:val="none" w:sz="0" w:space="0" w:color="auto"/>
        <w:right w:val="none" w:sz="0" w:space="0" w:color="auto"/>
      </w:divBdr>
    </w:div>
    <w:div w:id="2057925484">
      <w:bodyDiv w:val="1"/>
      <w:marLeft w:val="0"/>
      <w:marRight w:val="0"/>
      <w:marTop w:val="0"/>
      <w:marBottom w:val="0"/>
      <w:divBdr>
        <w:top w:val="none" w:sz="0" w:space="0" w:color="auto"/>
        <w:left w:val="none" w:sz="0" w:space="0" w:color="auto"/>
        <w:bottom w:val="none" w:sz="0" w:space="0" w:color="auto"/>
        <w:right w:val="none" w:sz="0" w:space="0" w:color="auto"/>
      </w:divBdr>
    </w:div>
    <w:div w:id="2121800455">
      <w:bodyDiv w:val="1"/>
      <w:marLeft w:val="0"/>
      <w:marRight w:val="0"/>
      <w:marTop w:val="0"/>
      <w:marBottom w:val="0"/>
      <w:divBdr>
        <w:top w:val="none" w:sz="0" w:space="0" w:color="auto"/>
        <w:left w:val="none" w:sz="0" w:space="0" w:color="auto"/>
        <w:bottom w:val="none" w:sz="0" w:space="0" w:color="auto"/>
        <w:right w:val="none" w:sz="0" w:space="0" w:color="auto"/>
      </w:divBdr>
    </w:div>
    <w:div w:id="2123844819">
      <w:bodyDiv w:val="1"/>
      <w:marLeft w:val="0"/>
      <w:marRight w:val="0"/>
      <w:marTop w:val="0"/>
      <w:marBottom w:val="0"/>
      <w:divBdr>
        <w:top w:val="none" w:sz="0" w:space="0" w:color="auto"/>
        <w:left w:val="none" w:sz="0" w:space="0" w:color="auto"/>
        <w:bottom w:val="none" w:sz="0" w:space="0" w:color="auto"/>
        <w:right w:val="none" w:sz="0" w:space="0" w:color="auto"/>
      </w:divBdr>
    </w:div>
    <w:div w:id="21302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Chr22</b:Tag>
    <b:SourceType>JournalArticle</b:SourceType>
    <b:Guid>{B519AB5A-EA04-45B5-8494-44DDF5CBDEE8}</b:Guid>
    <b:Title>Evolutionary Algorithm-based Optimal Batch Production Scheduling</b:Title>
    <b:JournalName>Computer Aided Chemical Engineering</b:JournalName>
    <b:Year>2022</b:Year>
    <b:Pages>535-540</b:Pages>
    <b:Author>
      <b:Author>
        <b:NameList>
          <b:Person>
            <b:Last>Klanke</b:Last>
            <b:First>Christian</b:First>
          </b:Person>
          <b:Person>
            <b:Last>Pasieka</b:Last>
            <b:First>Engelbert</b:First>
          </b:Person>
          <b:Person>
            <b:Last>Bleidorn</b:Last>
            <b:First>Dominik</b:First>
          </b:Person>
          <b:Person>
            <b:Last>Koslwoski</b:Last>
            <b:First>Christian</b:First>
          </b:Person>
          <b:Person>
            <b:Last>Sonntag</b:Last>
            <b:First>Christian</b:First>
          </b:Person>
          <b:Person>
            <b:Last>Engell</b:Last>
            <b:First>Sebastian</b:First>
          </b:Person>
        </b:NameList>
      </b:Author>
    </b:Author>
    <b:RefOrder>1</b:RefOrder>
  </b:Source>
  <b:Source>
    <b:Tag>Kop10</b:Tag>
    <b:SourceType>JournalArticle</b:SourceType>
    <b:Guid>{30995F4B-0628-47B1-9D3E-49972D56D329}</b:Guid>
    <b:Title>MIP-based decomposition strategies for large-scale scheduling problems in multiproduct multistage batch plants: A benchmark scheduling problem of the pharmaceutical industry</b:Title>
    <b:JournalName>European Journal of Operational Research</b:JournalName>
    <b:Year>2010</b:Year>
    <b:Pages>644-655</b:Pages>
    <b:Author>
      <b:Author>
        <b:NameList>
          <b:Person>
            <b:Last>Kopanos</b:Last>
            <b:Middle>M.</b:Middle>
            <b:First>Georgios</b:First>
          </b:Person>
          <b:Person>
            <b:Last>Méndez</b:Last>
            <b:Middle>A.</b:Middle>
            <b:First>Carlos</b:First>
          </b:Person>
          <b:Person>
            <b:Last>Puigjaner</b:Last>
            <b:First>Luis</b:First>
          </b:Person>
        </b:NameList>
      </b:Author>
    </b:Author>
    <b:RefOrder>2</b:RefOrder>
  </b:Source>
</b:Sources>
</file>

<file path=customXml/itemProps1.xml><?xml version="1.0" encoding="utf-8"?>
<ds:datastoreItem xmlns:ds="http://schemas.openxmlformats.org/officeDocument/2006/customXml" ds:itemID="{151EE346-C7CD-4D91-B2A1-6E028293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4864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Pasieka</dc:creator>
  <cp:keywords/>
  <dc:description/>
  <cp:lastModifiedBy>Engelbert Pasieka</cp:lastModifiedBy>
  <cp:revision>11</cp:revision>
  <dcterms:created xsi:type="dcterms:W3CDTF">2024-10-09T09:27:00Z</dcterms:created>
  <dcterms:modified xsi:type="dcterms:W3CDTF">2024-11-25T20:34:00Z</dcterms:modified>
</cp:coreProperties>
</file>